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2C6414" w:rsidRPr="00090ACB" w:rsidRDefault="002C6414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BA77E3" w14:textId="2B618279" w:rsidR="005366D1" w:rsidRDefault="005366D1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 xml:space="preserve">Lab </w:t>
                                </w:r>
                                <w:r w:rsidR="009215F3">
                                  <w:rPr>
                                    <w:rFonts w:ascii="Titillium Bd" w:hAnsi="Titillium Bd"/>
                                  </w:rPr>
                                  <w:t>2</w:t>
                                </w:r>
                              </w:p>
                              <w:p w14:paraId="3C4049E3" w14:textId="013E51B7" w:rsidR="00886A41" w:rsidRDefault="00B52D8E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Secure LAN Lab</w:t>
                                </w:r>
                                <w:r w:rsidRPr="00B52D8E">
                                  <w:rPr>
                                    <w:rFonts w:ascii="Titillium Bd" w:hAnsi="Titillium Bd"/>
                                  </w:rPr>
                                  <w:t>- Setup</w:t>
                                </w:r>
                              </w:p>
                              <w:p w14:paraId="767D7429" w14:textId="7C05B3E1" w:rsidR="002C6414" w:rsidRPr="00A45EC3" w:rsidRDefault="002C641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B12870C" w:rsidR="002C6414" w:rsidRPr="00A45EC3" w:rsidRDefault="00AA355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 20</w:t>
                                </w:r>
                                <w:r w:rsidR="001D2757">
                                  <w:rPr>
                                    <w:rFonts w:ascii="Titillium Bd" w:hAnsi="Titillium Bd"/>
                                  </w:rPr>
                                  <w:t>6</w:t>
                                </w:r>
                                <w:r>
                                  <w:rPr>
                                    <w:rFonts w:ascii="Titillium Bd" w:hAnsi="Titillium Bd"/>
                                  </w:rPr>
                                  <w:t xml:space="preserve">: </w:t>
                                </w:r>
                                <w:r w:rsidR="00975EE7" w:rsidRPr="00975EE7">
                                  <w:rPr>
                                    <w:rFonts w:ascii="Titillium Bd" w:hAnsi="Titillium Bd"/>
                                  </w:rPr>
                                  <w:t>Advanced Networking for Offensive and Defensive Environments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2C6414" w:rsidRPr="008B6EED" w:rsidRDefault="002C6414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14:paraId="2866EF47" w14:textId="0B94EDA9" w:rsidR="002C6414" w:rsidRPr="00090ACB" w:rsidRDefault="002C6414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14:paraId="0CBA77E3" w14:textId="2B618279" w:rsidR="005366D1" w:rsidRDefault="005366D1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 xml:space="preserve">Lab </w:t>
                          </w:r>
                          <w:r w:rsidR="009215F3">
                            <w:rPr>
                              <w:rFonts w:ascii="Titillium Bd" w:hAnsi="Titillium Bd"/>
                            </w:rPr>
                            <w:t>2</w:t>
                          </w:r>
                        </w:p>
                        <w:p w14:paraId="3C4049E3" w14:textId="013E51B7" w:rsidR="00886A41" w:rsidRDefault="00B52D8E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Secure LAN Lab</w:t>
                          </w:r>
                          <w:r w:rsidRPr="00B52D8E">
                            <w:rPr>
                              <w:rFonts w:ascii="Titillium Bd" w:hAnsi="Titillium Bd"/>
                            </w:rPr>
                            <w:t>- Setup</w:t>
                          </w:r>
                        </w:p>
                        <w:p w14:paraId="767D7429" w14:textId="7C05B3E1" w:rsidR="002C6414" w:rsidRPr="00A45EC3" w:rsidRDefault="002C641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14:paraId="0394799F" w14:textId="7B12870C" w:rsidR="002C6414" w:rsidRPr="00A45EC3" w:rsidRDefault="00AA355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 20</w:t>
                          </w:r>
                          <w:r w:rsidR="001D2757">
                            <w:rPr>
                              <w:rFonts w:ascii="Titillium Bd" w:hAnsi="Titillium Bd"/>
                            </w:rPr>
                            <w:t>6</w:t>
                          </w:r>
                          <w:r>
                            <w:rPr>
                              <w:rFonts w:ascii="Titillium Bd" w:hAnsi="Titillium Bd"/>
                            </w:rPr>
                            <w:t xml:space="preserve">: </w:t>
                          </w:r>
                          <w:r w:rsidR="00975EE7" w:rsidRPr="00975EE7">
                            <w:rPr>
                              <w:rFonts w:ascii="Titillium Bd" w:hAnsi="Titillium Bd"/>
                            </w:rPr>
                            <w:t>Advanced Networking for Offensive and Defensive Environments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2C6414" w:rsidRPr="008B6EED" w:rsidRDefault="002C6414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FE33F" w:rsidR="008C2E88" w:rsidRPr="007E5769" w:rsidRDefault="008C2E88" w:rsidP="00FB3AC4">
          <w:pPr>
            <w:pStyle w:val="TOCHeading"/>
            <w:tabs>
              <w:tab w:val="left" w:pos="3960"/>
            </w:tabs>
          </w:pPr>
          <w:r w:rsidRPr="007E5769">
            <w:t>Table of Contents</w:t>
          </w:r>
          <w:r w:rsidR="00FB3AC4">
            <w:tab/>
          </w:r>
        </w:p>
        <w:p w14:paraId="46BBA2E6" w14:textId="77777777" w:rsidR="00CD04A5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503817919" w:history="1">
            <w:r w:rsidR="00CD04A5" w:rsidRPr="00606394">
              <w:rPr>
                <w:rStyle w:val="Hyperlink"/>
              </w:rPr>
              <w:t>Lab Setup</w:t>
            </w:r>
            <w:r w:rsidR="00CD04A5">
              <w:rPr>
                <w:webHidden/>
              </w:rPr>
              <w:tab/>
            </w:r>
            <w:r w:rsidR="00CD04A5">
              <w:rPr>
                <w:webHidden/>
              </w:rPr>
              <w:fldChar w:fldCharType="begin"/>
            </w:r>
            <w:r w:rsidR="00CD04A5">
              <w:rPr>
                <w:webHidden/>
              </w:rPr>
              <w:instrText xml:space="preserve"> PAGEREF _Toc503817919 \h </w:instrText>
            </w:r>
            <w:r w:rsidR="00CD04A5">
              <w:rPr>
                <w:webHidden/>
              </w:rPr>
            </w:r>
            <w:r w:rsidR="00CD04A5">
              <w:rPr>
                <w:webHidden/>
              </w:rPr>
              <w:fldChar w:fldCharType="separate"/>
            </w:r>
            <w:r w:rsidR="00CD04A5">
              <w:rPr>
                <w:webHidden/>
              </w:rPr>
              <w:t>4</w:t>
            </w:r>
            <w:r w:rsidR="00CD04A5">
              <w:rPr>
                <w:webHidden/>
              </w:rPr>
              <w:fldChar w:fldCharType="end"/>
            </w:r>
          </w:hyperlink>
        </w:p>
        <w:p w14:paraId="27651BA9" w14:textId="77777777" w:rsidR="00CD04A5" w:rsidRDefault="009301E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3817920" w:history="1">
            <w:r w:rsidR="00CD04A5" w:rsidRPr="00606394">
              <w:rPr>
                <w:rStyle w:val="Hyperlink"/>
              </w:rPr>
              <w:t>Files/Download</w:t>
            </w:r>
            <w:r w:rsidR="00CD04A5">
              <w:rPr>
                <w:webHidden/>
              </w:rPr>
              <w:tab/>
            </w:r>
            <w:r w:rsidR="00CD04A5">
              <w:rPr>
                <w:webHidden/>
              </w:rPr>
              <w:fldChar w:fldCharType="begin"/>
            </w:r>
            <w:r w:rsidR="00CD04A5">
              <w:rPr>
                <w:webHidden/>
              </w:rPr>
              <w:instrText xml:space="preserve"> PAGEREF _Toc503817920 \h </w:instrText>
            </w:r>
            <w:r w:rsidR="00CD04A5">
              <w:rPr>
                <w:webHidden/>
              </w:rPr>
            </w:r>
            <w:r w:rsidR="00CD04A5">
              <w:rPr>
                <w:webHidden/>
              </w:rPr>
              <w:fldChar w:fldCharType="separate"/>
            </w:r>
            <w:r w:rsidR="00CD04A5">
              <w:rPr>
                <w:webHidden/>
              </w:rPr>
              <w:t>4</w:t>
            </w:r>
            <w:r w:rsidR="00CD04A5">
              <w:rPr>
                <w:webHidden/>
              </w:rPr>
              <w:fldChar w:fldCharType="end"/>
            </w:r>
          </w:hyperlink>
        </w:p>
        <w:p w14:paraId="6CE2EE85" w14:textId="77777777" w:rsidR="00CD04A5" w:rsidRDefault="009301E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3817921" w:history="1">
            <w:r w:rsidR="00CD04A5" w:rsidRPr="00606394">
              <w:rPr>
                <w:rStyle w:val="Hyperlink"/>
              </w:rPr>
              <w:t>Reading</w:t>
            </w:r>
            <w:r w:rsidR="00CD04A5">
              <w:rPr>
                <w:webHidden/>
              </w:rPr>
              <w:tab/>
            </w:r>
            <w:r w:rsidR="00CD04A5">
              <w:rPr>
                <w:webHidden/>
              </w:rPr>
              <w:fldChar w:fldCharType="begin"/>
            </w:r>
            <w:r w:rsidR="00CD04A5">
              <w:rPr>
                <w:webHidden/>
              </w:rPr>
              <w:instrText xml:space="preserve"> PAGEREF _Toc503817921 \h </w:instrText>
            </w:r>
            <w:r w:rsidR="00CD04A5">
              <w:rPr>
                <w:webHidden/>
              </w:rPr>
            </w:r>
            <w:r w:rsidR="00CD04A5">
              <w:rPr>
                <w:webHidden/>
              </w:rPr>
              <w:fldChar w:fldCharType="separate"/>
            </w:r>
            <w:r w:rsidR="00CD04A5">
              <w:rPr>
                <w:webHidden/>
              </w:rPr>
              <w:t>4</w:t>
            </w:r>
            <w:r w:rsidR="00CD04A5">
              <w:rPr>
                <w:webHidden/>
              </w:rPr>
              <w:fldChar w:fldCharType="end"/>
            </w:r>
          </w:hyperlink>
        </w:p>
        <w:p w14:paraId="58E55322" w14:textId="77777777" w:rsidR="00CD04A5" w:rsidRDefault="009301E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3817922" w:history="1">
            <w:r w:rsidR="00CD04A5" w:rsidRPr="00606394">
              <w:rPr>
                <w:rStyle w:val="Hyperlink"/>
              </w:rPr>
              <w:t>Introduction</w:t>
            </w:r>
            <w:r w:rsidR="00CD04A5">
              <w:rPr>
                <w:webHidden/>
              </w:rPr>
              <w:tab/>
            </w:r>
            <w:r w:rsidR="00CD04A5">
              <w:rPr>
                <w:webHidden/>
              </w:rPr>
              <w:fldChar w:fldCharType="begin"/>
            </w:r>
            <w:r w:rsidR="00CD04A5">
              <w:rPr>
                <w:webHidden/>
              </w:rPr>
              <w:instrText xml:space="preserve"> PAGEREF _Toc503817922 \h </w:instrText>
            </w:r>
            <w:r w:rsidR="00CD04A5">
              <w:rPr>
                <w:webHidden/>
              </w:rPr>
            </w:r>
            <w:r w:rsidR="00CD04A5">
              <w:rPr>
                <w:webHidden/>
              </w:rPr>
              <w:fldChar w:fldCharType="separate"/>
            </w:r>
            <w:r w:rsidR="00CD04A5">
              <w:rPr>
                <w:webHidden/>
              </w:rPr>
              <w:t>4</w:t>
            </w:r>
            <w:r w:rsidR="00CD04A5">
              <w:rPr>
                <w:webHidden/>
              </w:rPr>
              <w:fldChar w:fldCharType="end"/>
            </w:r>
          </w:hyperlink>
        </w:p>
        <w:p w14:paraId="70B33210" w14:textId="77777777" w:rsidR="00CD04A5" w:rsidRDefault="009301E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3817923" w:history="1">
            <w:r w:rsidR="00CD04A5" w:rsidRPr="00606394">
              <w:rPr>
                <w:rStyle w:val="Hyperlink"/>
              </w:rPr>
              <w:t>Initial Switch Setup</w:t>
            </w:r>
            <w:r w:rsidR="00CD04A5">
              <w:rPr>
                <w:webHidden/>
              </w:rPr>
              <w:tab/>
            </w:r>
            <w:r w:rsidR="00CD04A5">
              <w:rPr>
                <w:webHidden/>
              </w:rPr>
              <w:fldChar w:fldCharType="begin"/>
            </w:r>
            <w:r w:rsidR="00CD04A5">
              <w:rPr>
                <w:webHidden/>
              </w:rPr>
              <w:instrText xml:space="preserve"> PAGEREF _Toc503817923 \h </w:instrText>
            </w:r>
            <w:r w:rsidR="00CD04A5">
              <w:rPr>
                <w:webHidden/>
              </w:rPr>
            </w:r>
            <w:r w:rsidR="00CD04A5">
              <w:rPr>
                <w:webHidden/>
              </w:rPr>
              <w:fldChar w:fldCharType="separate"/>
            </w:r>
            <w:r w:rsidR="00CD04A5">
              <w:rPr>
                <w:webHidden/>
              </w:rPr>
              <w:t>4</w:t>
            </w:r>
            <w:r w:rsidR="00CD04A5">
              <w:rPr>
                <w:webHidden/>
              </w:rPr>
              <w:fldChar w:fldCharType="end"/>
            </w:r>
          </w:hyperlink>
        </w:p>
        <w:p w14:paraId="2594938A" w14:textId="77777777" w:rsidR="00CD04A5" w:rsidRDefault="009301E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3817924" w:history="1">
            <w:r w:rsidR="00CD04A5" w:rsidRPr="00606394">
              <w:rPr>
                <w:rStyle w:val="Hyperlink"/>
              </w:rPr>
              <w:t>Windows 2k12R2 VM Network Setup</w:t>
            </w:r>
            <w:r w:rsidR="00CD04A5">
              <w:rPr>
                <w:webHidden/>
              </w:rPr>
              <w:tab/>
            </w:r>
            <w:r w:rsidR="00CD04A5">
              <w:rPr>
                <w:webHidden/>
              </w:rPr>
              <w:fldChar w:fldCharType="begin"/>
            </w:r>
            <w:r w:rsidR="00CD04A5">
              <w:rPr>
                <w:webHidden/>
              </w:rPr>
              <w:instrText xml:space="preserve"> PAGEREF _Toc503817924 \h </w:instrText>
            </w:r>
            <w:r w:rsidR="00CD04A5">
              <w:rPr>
                <w:webHidden/>
              </w:rPr>
            </w:r>
            <w:r w:rsidR="00CD04A5">
              <w:rPr>
                <w:webHidden/>
              </w:rPr>
              <w:fldChar w:fldCharType="separate"/>
            </w:r>
            <w:r w:rsidR="00CD04A5">
              <w:rPr>
                <w:webHidden/>
              </w:rPr>
              <w:t>5</w:t>
            </w:r>
            <w:r w:rsidR="00CD04A5">
              <w:rPr>
                <w:webHidden/>
              </w:rPr>
              <w:fldChar w:fldCharType="end"/>
            </w:r>
          </w:hyperlink>
        </w:p>
        <w:p w14:paraId="4FECD532" w14:textId="77777777" w:rsidR="00CD04A5" w:rsidRDefault="009301E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503817925" w:history="1">
            <w:r w:rsidR="00CD04A5" w:rsidRPr="00606394">
              <w:rPr>
                <w:rStyle w:val="Hyperlink"/>
              </w:rPr>
              <w:t>TFTP Settings on Win 2k12R2</w:t>
            </w:r>
            <w:r w:rsidR="00CD04A5">
              <w:rPr>
                <w:webHidden/>
              </w:rPr>
              <w:tab/>
            </w:r>
            <w:r w:rsidR="00CD04A5">
              <w:rPr>
                <w:webHidden/>
              </w:rPr>
              <w:fldChar w:fldCharType="begin"/>
            </w:r>
            <w:r w:rsidR="00CD04A5">
              <w:rPr>
                <w:webHidden/>
              </w:rPr>
              <w:instrText xml:space="preserve"> PAGEREF _Toc503817925 \h </w:instrText>
            </w:r>
            <w:r w:rsidR="00CD04A5">
              <w:rPr>
                <w:webHidden/>
              </w:rPr>
            </w:r>
            <w:r w:rsidR="00CD04A5">
              <w:rPr>
                <w:webHidden/>
              </w:rPr>
              <w:fldChar w:fldCharType="separate"/>
            </w:r>
            <w:r w:rsidR="00CD04A5">
              <w:rPr>
                <w:webHidden/>
              </w:rPr>
              <w:t>5</w:t>
            </w:r>
            <w:r w:rsidR="00CD04A5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72DE1E43" w14:textId="2900DCF7" w:rsidR="007B6BA5" w:rsidRPr="000537E5" w:rsidRDefault="00FB3AC4" w:rsidP="007B6BA5">
      <w:pPr>
        <w:pStyle w:val="HeadingStyle1"/>
      </w:pPr>
      <w:bookmarkStart w:id="0" w:name="_Toc452022643"/>
      <w:bookmarkStart w:id="1" w:name="_Toc503817919"/>
      <w:r>
        <w:lastRenderedPageBreak/>
        <w:t xml:space="preserve">Lab </w:t>
      </w:r>
      <w:bookmarkEnd w:id="0"/>
      <w:r w:rsidR="00F85084">
        <w:t>Setup</w:t>
      </w:r>
      <w:bookmarkEnd w:id="1"/>
    </w:p>
    <w:p w14:paraId="00C09487" w14:textId="7DB66F98" w:rsidR="001F470D" w:rsidRDefault="00975F19" w:rsidP="001F470D">
      <w:pPr>
        <w:pStyle w:val="ListParagraph"/>
        <w:numPr>
          <w:ilvl w:val="0"/>
          <w:numId w:val="4"/>
        </w:numPr>
      </w:pPr>
      <w:r>
        <w:t xml:space="preserve">Review architecture </w:t>
      </w:r>
      <w:r w:rsidR="004535E0">
        <w:t xml:space="preserve">for each configuration and </w:t>
      </w:r>
      <w:r w:rsidR="00FB593F">
        <w:t>optimize</w:t>
      </w:r>
      <w:r w:rsidR="005366D1">
        <w:t>.</w:t>
      </w:r>
    </w:p>
    <w:p w14:paraId="234A936A" w14:textId="2F3B2DF5" w:rsidR="00162316" w:rsidRDefault="009301E4" w:rsidP="00FB3AC4">
      <w:pPr>
        <w:pStyle w:val="HeadingStyle1"/>
      </w:pPr>
      <w:bookmarkStart w:id="2" w:name="_Toc503817920"/>
      <w:ins w:id="3" w:author="Henri St Louis" w:date="2019-01-18T07:57:00Z">
        <w:r>
          <w:t xml:space="preserve">OS </w:t>
        </w:r>
      </w:ins>
      <w:r w:rsidR="00162316">
        <w:t>Files/Download</w:t>
      </w:r>
      <w:bookmarkEnd w:id="2"/>
    </w:p>
    <w:p w14:paraId="79E1EF5A" w14:textId="25A812A2" w:rsidR="00162316" w:rsidRDefault="009301E4" w:rsidP="00162316">
      <w:pPr>
        <w:pStyle w:val="ListParagraph"/>
        <w:numPr>
          <w:ilvl w:val="0"/>
          <w:numId w:val="18"/>
        </w:numPr>
        <w:rPr>
          <w:ins w:id="4" w:author="Henri St Louis" w:date="2019-01-18T07:57:00Z"/>
        </w:rPr>
      </w:pPr>
      <w:ins w:id="5" w:author="Henri St Louis" w:date="2019-01-18T07:56:00Z">
        <w:r>
          <w:t>Win2k12R2 Image on Desktop</w:t>
        </w:r>
      </w:ins>
    </w:p>
    <w:p w14:paraId="3BDF8D9E" w14:textId="13EFDD85" w:rsidR="009301E4" w:rsidRDefault="009301E4" w:rsidP="00162316">
      <w:pPr>
        <w:pStyle w:val="ListParagraph"/>
        <w:numPr>
          <w:ilvl w:val="0"/>
          <w:numId w:val="18"/>
        </w:numPr>
      </w:pPr>
      <w:ins w:id="6" w:author="Henri St Louis" w:date="2019-01-18T07:57:00Z">
        <w:r>
          <w:t>TFTPD64 on Student Resources, rename from .txt to .exe</w:t>
        </w:r>
      </w:ins>
      <w:bookmarkStart w:id="7" w:name="_GoBack"/>
      <w:bookmarkEnd w:id="7"/>
    </w:p>
    <w:p w14:paraId="5089985F" w14:textId="7F061555" w:rsidR="00FB3AC4" w:rsidRDefault="00FB3AC4" w:rsidP="00FB3AC4">
      <w:pPr>
        <w:pStyle w:val="HeadingStyle1"/>
      </w:pPr>
      <w:bookmarkStart w:id="8" w:name="_Toc503817921"/>
      <w:r>
        <w:t>Reading</w:t>
      </w:r>
      <w:bookmarkEnd w:id="8"/>
    </w:p>
    <w:p w14:paraId="766E5BB0" w14:textId="440D4C2D" w:rsidR="00264C10" w:rsidRDefault="00371458" w:rsidP="007F2B57">
      <w:pPr>
        <w:pStyle w:val="ListParagraph"/>
        <w:numPr>
          <w:ilvl w:val="0"/>
          <w:numId w:val="5"/>
        </w:numPr>
      </w:pPr>
      <w:r>
        <w:t>None</w:t>
      </w:r>
    </w:p>
    <w:p w14:paraId="78FDBDCF" w14:textId="77777777" w:rsidR="00FB3AC4" w:rsidRPr="001D399F" w:rsidRDefault="00FB3AC4" w:rsidP="00FB3AC4">
      <w:pPr>
        <w:pStyle w:val="HeadingStyle1"/>
      </w:pPr>
      <w:bookmarkStart w:id="9" w:name="_Toc452022645"/>
      <w:bookmarkStart w:id="10" w:name="_Toc503817922"/>
      <w:r w:rsidRPr="001D399F">
        <w:t>Introduction</w:t>
      </w:r>
      <w:bookmarkEnd w:id="9"/>
      <w:bookmarkEnd w:id="10"/>
    </w:p>
    <w:p w14:paraId="3967AFD3" w14:textId="59C7F8BD" w:rsidR="00FB3AC4" w:rsidRDefault="00E630E5" w:rsidP="00FB3AC4">
      <w:r>
        <w:t xml:space="preserve">This </w:t>
      </w:r>
      <w:r w:rsidR="004535E0">
        <w:t>document supports the setup of Lab2</w:t>
      </w:r>
      <w:r w:rsidR="00842EB4">
        <w:t>.</w:t>
      </w:r>
    </w:p>
    <w:p w14:paraId="5F35EF57" w14:textId="5BE882D9" w:rsidR="00C52864" w:rsidRDefault="00D775E3" w:rsidP="00BE4D23">
      <w:pPr>
        <w:pStyle w:val="HeadingStyle1"/>
      </w:pPr>
      <w:bookmarkStart w:id="11" w:name="_Toc503817923"/>
      <w:r>
        <w:t>Initial Switch Setup</w:t>
      </w:r>
      <w:bookmarkEnd w:id="11"/>
    </w:p>
    <w:p w14:paraId="6A2CBFD2" w14:textId="77777777" w:rsidR="00D775E3" w:rsidRDefault="00D775E3" w:rsidP="00D775E3">
      <w:r>
        <w:t>CiscoSwitch Initial Setup</w:t>
      </w:r>
    </w:p>
    <w:p w14:paraId="51C7BE58" w14:textId="77777777" w:rsidR="00D775E3" w:rsidRDefault="00D775E3" w:rsidP="00D775E3">
      <w:r>
        <w:t>Would you like to enter basic management setup? [yes/no]: yes   ******</w:t>
      </w:r>
    </w:p>
    <w:p w14:paraId="76DE14C0" w14:textId="77777777" w:rsidR="00D775E3" w:rsidRDefault="00D775E3" w:rsidP="00D775E3">
      <w:r>
        <w:t xml:space="preserve"> Configuring global parameters:</w:t>
      </w:r>
    </w:p>
    <w:p w14:paraId="40CF0156" w14:textId="77777777" w:rsidR="00D775E3" w:rsidRDefault="00D775E3" w:rsidP="00D775E3"/>
    <w:p w14:paraId="6073162F" w14:textId="16E77129" w:rsidR="00D775E3" w:rsidRDefault="00D775E3" w:rsidP="00D775E3">
      <w:r>
        <w:t xml:space="preserve">  Enter host name [Switch]: student1sw1      *********</w:t>
      </w:r>
      <w:r w:rsidR="0002193B">
        <w:t>change sw # if more switches are connected</w:t>
      </w:r>
    </w:p>
    <w:p w14:paraId="3A26F007" w14:textId="77777777" w:rsidR="00D775E3" w:rsidRDefault="00D775E3" w:rsidP="00D775E3"/>
    <w:p w14:paraId="02D3060D" w14:textId="77777777" w:rsidR="00D775E3" w:rsidRDefault="00D775E3" w:rsidP="00D775E3"/>
    <w:p w14:paraId="749BDB77" w14:textId="77777777" w:rsidR="00D775E3" w:rsidRDefault="00D775E3" w:rsidP="00D775E3">
      <w:r>
        <w:t xml:space="preserve">  The enable secret is a password used to protect access to</w:t>
      </w:r>
    </w:p>
    <w:p w14:paraId="1A3F4DA9" w14:textId="77777777" w:rsidR="00D775E3" w:rsidRDefault="00D775E3" w:rsidP="00D775E3">
      <w:r>
        <w:t xml:space="preserve">   privileged EXEC and configuration modes. This password, after</w:t>
      </w:r>
    </w:p>
    <w:p w14:paraId="09930651" w14:textId="77777777" w:rsidR="00D775E3" w:rsidRDefault="00D775E3" w:rsidP="00D775E3">
      <w:r>
        <w:t xml:space="preserve">   entered, becomes encrypted in the configuration.</w:t>
      </w:r>
    </w:p>
    <w:p w14:paraId="6866148F" w14:textId="77777777" w:rsidR="00D775E3" w:rsidRDefault="00D775E3" w:rsidP="00D775E3">
      <w:r>
        <w:t xml:space="preserve">  Enter enable secret: cisco      *********</w:t>
      </w:r>
    </w:p>
    <w:p w14:paraId="2F2FA890" w14:textId="77777777" w:rsidR="00D775E3" w:rsidRDefault="00D775E3" w:rsidP="00D775E3"/>
    <w:p w14:paraId="52626465" w14:textId="77777777" w:rsidR="00D775E3" w:rsidRDefault="00D775E3" w:rsidP="00D775E3"/>
    <w:p w14:paraId="23B2467E" w14:textId="77777777" w:rsidR="00D775E3" w:rsidRDefault="00D775E3" w:rsidP="00D775E3">
      <w:r>
        <w:t xml:space="preserve">  The enable password is used when you do not specify an</w:t>
      </w:r>
    </w:p>
    <w:p w14:paraId="09471469" w14:textId="77777777" w:rsidR="00D775E3" w:rsidRDefault="00D775E3" w:rsidP="00D775E3">
      <w:r>
        <w:t xml:space="preserve">   enable secret password, with some older software versions, and</w:t>
      </w:r>
    </w:p>
    <w:p w14:paraId="06E6C24F" w14:textId="77777777" w:rsidR="00D775E3" w:rsidRDefault="00D775E3" w:rsidP="00D775E3">
      <w:r>
        <w:t xml:space="preserve">   some boot images.</w:t>
      </w:r>
    </w:p>
    <w:p w14:paraId="5DB91316" w14:textId="77777777" w:rsidR="00D775E3" w:rsidRDefault="00D775E3" w:rsidP="00D775E3"/>
    <w:p w14:paraId="201E0A49" w14:textId="77777777" w:rsidR="00D775E3" w:rsidRDefault="00D775E3" w:rsidP="00D775E3">
      <w:r>
        <w:t xml:space="preserve">  Enter enable password: ciscotech      *********</w:t>
      </w:r>
    </w:p>
    <w:p w14:paraId="3B7D5D73" w14:textId="77777777" w:rsidR="00D775E3" w:rsidRDefault="00D775E3" w:rsidP="00D775E3"/>
    <w:p w14:paraId="5376D0D4" w14:textId="77777777" w:rsidR="00D775E3" w:rsidRDefault="00D775E3" w:rsidP="00D775E3">
      <w:r>
        <w:t xml:space="preserve">  The virtual terminal password is used to protect</w:t>
      </w:r>
    </w:p>
    <w:p w14:paraId="10363CDF" w14:textId="77777777" w:rsidR="00D775E3" w:rsidRDefault="00D775E3" w:rsidP="00D775E3">
      <w:r>
        <w:t xml:space="preserve">   access to the router over a network interface.</w:t>
      </w:r>
    </w:p>
    <w:p w14:paraId="0BC9E10D" w14:textId="77777777" w:rsidR="00D775E3" w:rsidRDefault="00D775E3" w:rsidP="00D775E3"/>
    <w:p w14:paraId="5ACB5F60" w14:textId="77777777" w:rsidR="00D775E3" w:rsidRDefault="00D775E3" w:rsidP="00D775E3">
      <w:r>
        <w:t xml:space="preserve">  Enter virtual terminal password: ciscotech</w:t>
      </w:r>
    </w:p>
    <w:p w14:paraId="4716D3CB" w14:textId="77777777" w:rsidR="00D775E3" w:rsidRDefault="00D775E3" w:rsidP="00D775E3"/>
    <w:p w14:paraId="51C7FE7E" w14:textId="77777777" w:rsidR="00D775E3" w:rsidRDefault="00D775E3" w:rsidP="00D775E3">
      <w:r>
        <w:lastRenderedPageBreak/>
        <w:t xml:space="preserve">  Configure SNMP Network Management? [no]: n      *********</w:t>
      </w:r>
    </w:p>
    <w:p w14:paraId="007B0942" w14:textId="77777777" w:rsidR="00D775E3" w:rsidRDefault="00D775E3" w:rsidP="00D775E3"/>
    <w:p w14:paraId="0B1EE885" w14:textId="77777777" w:rsidR="00D775E3" w:rsidRDefault="00D775E3" w:rsidP="00D775E3"/>
    <w:p w14:paraId="3BCAEAFE" w14:textId="77777777" w:rsidR="00D775E3" w:rsidRDefault="00D775E3" w:rsidP="00D775E3">
      <w:r>
        <w:t>Would you like to enter the initial configuration dialog? [yes/no]: yes  ******</w:t>
      </w:r>
    </w:p>
    <w:p w14:paraId="72A5EBD9" w14:textId="77777777" w:rsidR="00D775E3" w:rsidRDefault="00D775E3" w:rsidP="00D775E3"/>
    <w:p w14:paraId="6255D69F" w14:textId="77777777" w:rsidR="00D775E3" w:rsidRDefault="00D775E3" w:rsidP="00D775E3"/>
    <w:p w14:paraId="12177618" w14:textId="77777777" w:rsidR="00D775E3" w:rsidRDefault="00D775E3" w:rsidP="00D775E3">
      <w:r>
        <w:t>Enter interface name used to connect to the</w:t>
      </w:r>
    </w:p>
    <w:p w14:paraId="291A3283" w14:textId="77777777" w:rsidR="00D775E3" w:rsidRDefault="00D775E3" w:rsidP="00D775E3">
      <w:r>
        <w:t xml:space="preserve"> management network from the above interface summary: vlan1        *********</w:t>
      </w:r>
    </w:p>
    <w:p w14:paraId="6D10A37A" w14:textId="77777777" w:rsidR="00D775E3" w:rsidRDefault="00D775E3" w:rsidP="00D775E3"/>
    <w:p w14:paraId="325C81FF" w14:textId="77777777" w:rsidR="00D775E3" w:rsidRDefault="00D775E3" w:rsidP="00D775E3">
      <w:r>
        <w:t>Configuring interface Vlan1:</w:t>
      </w:r>
    </w:p>
    <w:p w14:paraId="21F3E516" w14:textId="77777777" w:rsidR="00D775E3" w:rsidRDefault="00D775E3" w:rsidP="00D775E3">
      <w:r>
        <w:t xml:space="preserve">   Configure IP on this interface? [no]: yes      *********</w:t>
      </w:r>
    </w:p>
    <w:p w14:paraId="24A8417B" w14:textId="77777777" w:rsidR="00D775E3" w:rsidRDefault="00D775E3" w:rsidP="00D775E3">
      <w:r>
        <w:t xml:space="preserve">     IP address for this interface: 10.0.1.254      *********</w:t>
      </w:r>
    </w:p>
    <w:p w14:paraId="65E4BFE8" w14:textId="77777777" w:rsidR="00D775E3" w:rsidRDefault="00D775E3" w:rsidP="00D775E3">
      <w:r>
        <w:t xml:space="preserve">     Subnet mask for this interface [255.0.0.0] : 255.255.255.0      *********</w:t>
      </w:r>
    </w:p>
    <w:p w14:paraId="13A31847" w14:textId="77777777" w:rsidR="00D775E3" w:rsidRDefault="00D775E3" w:rsidP="00D775E3">
      <w:r>
        <w:t xml:space="preserve">     Class A network is 10.0.0.0, 24 subnet bits; mask is /24      *********</w:t>
      </w:r>
    </w:p>
    <w:p w14:paraId="24C3216E" w14:textId="77777777" w:rsidR="00D775E3" w:rsidRDefault="00D775E3" w:rsidP="00D775E3"/>
    <w:p w14:paraId="6CE64802" w14:textId="77777777" w:rsidR="00D775E3" w:rsidRDefault="00D775E3" w:rsidP="00D775E3">
      <w:r>
        <w:t>Would you like to enable as a cluster command switch? [yes/no]: no      *********</w:t>
      </w:r>
    </w:p>
    <w:p w14:paraId="596566C4" w14:textId="77777777" w:rsidR="00D775E3" w:rsidRDefault="00D775E3" w:rsidP="00D775E3"/>
    <w:p w14:paraId="2E81AAE8" w14:textId="77777777" w:rsidR="00C52864" w:rsidRDefault="00C52864" w:rsidP="00D775E3"/>
    <w:p w14:paraId="418D522C" w14:textId="68E9B770" w:rsidR="002416EE" w:rsidRDefault="00A600BD" w:rsidP="00BE4D23">
      <w:pPr>
        <w:pStyle w:val="HeadingStyle1"/>
      </w:pPr>
      <w:bookmarkStart w:id="12" w:name="_Toc503817924"/>
      <w:r>
        <w:t>Windows 2k12R2 VM Network Setup</w:t>
      </w:r>
      <w:bookmarkEnd w:id="12"/>
    </w:p>
    <w:p w14:paraId="0029EF50" w14:textId="47ECF195" w:rsidR="005B2857" w:rsidRDefault="00A600BD" w:rsidP="005B2857">
      <w:r>
        <w:rPr>
          <w:noProof/>
        </w:rPr>
        <w:drawing>
          <wp:inline distT="0" distB="0" distL="0" distR="0" wp14:anchorId="67FCCA1A" wp14:editId="67E233A4">
            <wp:extent cx="5939790" cy="3450590"/>
            <wp:effectExtent l="0" t="0" r="3810" b="0"/>
            <wp:docPr id="3" name="Picture 3" descr="\\SISLAPTOP14\Temp\SISLAPTOP10VMWrk\Henri\Projects\SISTek\Services\Projects\w_SAIT\ITSC206\labsupport\Lab2\Lab2ServerLan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ISLAPTOP14\Temp\SISLAPTOP10VMWrk\Henri\Projects\SISTek\Services\Projects\w_SAIT\ITSC206\labsupport\Lab2\Lab2ServerLanSettin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1C93" w14:textId="54551E9F" w:rsidR="005B2857" w:rsidRDefault="00A600BD" w:rsidP="005B2857">
      <w:pPr>
        <w:pStyle w:val="HeadingStyle1"/>
      </w:pPr>
      <w:bookmarkStart w:id="13" w:name="_Toc503817925"/>
      <w:r>
        <w:t>TFTP Settings on Win 2k12R2</w:t>
      </w:r>
      <w:bookmarkEnd w:id="13"/>
    </w:p>
    <w:p w14:paraId="487339E1" w14:textId="1B1A089D" w:rsidR="00273641" w:rsidRDefault="00CD04A5" w:rsidP="00CD04A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EBD124A" wp14:editId="6C1C774F">
            <wp:extent cx="5939790" cy="4357370"/>
            <wp:effectExtent l="0" t="0" r="3810" b="5080"/>
            <wp:docPr id="13" name="Picture 13" descr="\\SISLAPTOP14\Temp\SISLAPTOP10VMWrk\Henri\Projects\SISTek\Services\Projects\w_SAIT\ITSC206\labsupport\Lab2\Lab2-TFTP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ISLAPTOP14\Temp\SISLAPTOP10VMWrk\Henri\Projects\SISTek\Services\Projects\w_SAIT\ITSC206\labsupport\Lab2\Lab2-TFTP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9B24" w14:textId="77777777" w:rsidR="00900395" w:rsidRDefault="00900395" w:rsidP="00571487">
      <w:pPr>
        <w:ind w:left="360"/>
      </w:pPr>
    </w:p>
    <w:p w14:paraId="60755330" w14:textId="77777777" w:rsidR="007713E4" w:rsidRPr="007713E4" w:rsidRDefault="007713E4" w:rsidP="007713E4"/>
    <w:p w14:paraId="77B61CCA" w14:textId="6B1798E7" w:rsidR="00425838" w:rsidRDefault="00425838" w:rsidP="00E026F5">
      <w:pPr>
        <w:sectPr w:rsidR="00425838" w:rsidSect="00512D26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1FB1DE63" w14:textId="77777777" w:rsidR="00E026F5" w:rsidRDefault="00512D26" w:rsidP="00E026F5">
      <w:r>
        <w:lastRenderedPageBreak/>
        <w:t>Blank page if necessary to make pages an even number</w:t>
      </w:r>
    </w:p>
    <w:p w14:paraId="4F63AA8E" w14:textId="77777777" w:rsidR="00512D26" w:rsidRDefault="00512D26" w:rsidP="00E026F5"/>
    <w:p w14:paraId="3D92F928" w14:textId="09E423C7" w:rsidR="00512D26" w:rsidRPr="009C77F7" w:rsidRDefault="00426F5E" w:rsidP="00E026F5">
      <w:pPr>
        <w:rPr>
          <w:b/>
        </w:rPr>
      </w:pPr>
      <w:r w:rsidRPr="009C77F7">
        <w:rPr>
          <w:b/>
        </w:rPr>
        <w:t xml:space="preserve">DO NOT DELETE THE SECTION BREAK BELOW. DELETING </w:t>
      </w:r>
      <w:r w:rsidR="0016421B" w:rsidRPr="009C77F7">
        <w:rPr>
          <w:b/>
        </w:rPr>
        <w:t>IT</w:t>
      </w:r>
      <w:r w:rsidR="004B3928" w:rsidRPr="009C77F7">
        <w:rPr>
          <w:b/>
        </w:rPr>
        <w:t xml:space="preserve"> MAY</w:t>
      </w:r>
      <w:r w:rsidR="00657374" w:rsidRPr="009C77F7">
        <w:rPr>
          <w:b/>
        </w:rPr>
        <w:t xml:space="preserve"> IMPACT</w:t>
      </w:r>
      <w:r w:rsidRPr="009C77F7">
        <w:rPr>
          <w:b/>
        </w:rPr>
        <w:t xml:space="preserve"> THE FORMATTING IN THIS DOCUMENT.</w:t>
      </w:r>
    </w:p>
    <w:p w14:paraId="4A6D38C4" w14:textId="77777777" w:rsidR="00512D26" w:rsidRDefault="00512D26" w:rsidP="00E026F5"/>
    <w:p w14:paraId="5B278ABF" w14:textId="77777777" w:rsidR="00512D26" w:rsidRDefault="00512D26" w:rsidP="00E026F5"/>
    <w:p w14:paraId="1702AF89" w14:textId="77777777" w:rsidR="00512D26" w:rsidRDefault="00512D26" w:rsidP="00E026F5"/>
    <w:p w14:paraId="6D288093" w14:textId="44AB96D6" w:rsidR="00432E04" w:rsidRPr="00432E04" w:rsidRDefault="00432E04" w:rsidP="00F85084">
      <w:pPr>
        <w:spacing w:line="240" w:lineRule="auto"/>
      </w:pPr>
    </w:p>
    <w:sectPr w:rsidR="00432E04" w:rsidRPr="00432E04" w:rsidSect="00512D26">
      <w:headerReference w:type="first" r:id="rId15"/>
      <w:footerReference w:type="first" r:id="rId16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661BB" w14:textId="77777777" w:rsidR="007277C7" w:rsidRDefault="007277C7" w:rsidP="007F2B57">
      <w:r>
        <w:separator/>
      </w:r>
    </w:p>
    <w:p w14:paraId="0C9025EB" w14:textId="77777777" w:rsidR="007277C7" w:rsidRDefault="007277C7" w:rsidP="007F2B57"/>
    <w:p w14:paraId="110B59D4" w14:textId="77777777" w:rsidR="007277C7" w:rsidRDefault="007277C7" w:rsidP="007F2B57"/>
  </w:endnote>
  <w:endnote w:type="continuationSeparator" w:id="0">
    <w:p w14:paraId="3D08B435" w14:textId="77777777" w:rsidR="007277C7" w:rsidRDefault="007277C7" w:rsidP="007F2B57">
      <w:r>
        <w:continuationSeparator/>
      </w:r>
    </w:p>
    <w:p w14:paraId="11F61984" w14:textId="77777777" w:rsidR="007277C7" w:rsidRDefault="007277C7" w:rsidP="007F2B57"/>
    <w:p w14:paraId="293DA2A3" w14:textId="77777777" w:rsidR="007277C7" w:rsidRDefault="007277C7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tillium">
    <w:altName w:val="Arial"/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Bd">
    <w:altName w:val="Arial"/>
    <w:panose1 w:val="00000800000000000000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005EB8"/>
        <w:insideH w:val="single" w:sz="18" w:space="0" w:color="005EB8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900BDB" w:rsidRPr="00A70299" w14:paraId="1C15721F" w14:textId="77777777" w:rsidTr="00F76802">
      <w:tc>
        <w:tcPr>
          <w:tcW w:w="918" w:type="dxa"/>
        </w:tcPr>
        <w:p w14:paraId="722DA5C6" w14:textId="1DB8D5EA" w:rsidR="00900BDB" w:rsidRPr="001E692B" w:rsidRDefault="00900BDB" w:rsidP="00900BDB">
          <w:pPr>
            <w:pStyle w:val="PageNo"/>
          </w:pPr>
          <w:r w:rsidRPr="001E692B">
            <w:fldChar w:fldCharType="begin"/>
          </w:r>
          <w:r w:rsidRPr="001E692B">
            <w:instrText xml:space="preserve"> PAGE   \* MERGEFORMAT </w:instrText>
          </w:r>
          <w:r w:rsidRPr="001E692B">
            <w:fldChar w:fldCharType="separate"/>
          </w:r>
          <w:r w:rsidR="009301E4">
            <w:rPr>
              <w:noProof/>
            </w:rPr>
            <w:t>4</w:t>
          </w:r>
          <w:r w:rsidRPr="001E692B">
            <w:fldChar w:fldCharType="end"/>
          </w:r>
        </w:p>
      </w:tc>
      <w:tc>
        <w:tcPr>
          <w:tcW w:w="7938" w:type="dxa"/>
        </w:tcPr>
        <w:p w14:paraId="1ED40BDB" w14:textId="77777777" w:rsidR="00B52D8E" w:rsidRPr="00A70299" w:rsidRDefault="00B52D8E" w:rsidP="00B52D8E">
          <w:pPr>
            <w:pStyle w:val="Footer"/>
          </w:pPr>
          <w:r>
            <w:t>ITSC 206</w:t>
          </w:r>
          <w:r w:rsidRPr="00A70299">
            <w:t xml:space="preserve">: </w:t>
          </w:r>
          <w:r>
            <w:t>Secure LAN Lab 2 - Setup</w:t>
          </w:r>
        </w:p>
        <w:p w14:paraId="40BC8A61" w14:textId="4340C1BB" w:rsidR="00900BDB" w:rsidRPr="00A70299" w:rsidRDefault="00900BDB" w:rsidP="00900BDB">
          <w:pPr>
            <w:pStyle w:val="Copyright"/>
          </w:pPr>
          <w:r w:rsidRPr="00A70299">
            <w:t>© 201</w:t>
          </w:r>
          <w:r w:rsidR="003B0CFB">
            <w:t>7</w:t>
          </w:r>
          <w:r>
            <w:t>, Southern Alberta Institute of Technology</w:t>
          </w:r>
        </w:p>
      </w:tc>
    </w:tr>
  </w:tbl>
  <w:p w14:paraId="30BAB2F1" w14:textId="77777777" w:rsidR="00900BDB" w:rsidRPr="00900BDB" w:rsidRDefault="00900BDB" w:rsidP="00900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005EB8"/>
        <w:insideH w:val="single" w:sz="18" w:space="0" w:color="005EB8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88153E" w:rsidRPr="00A70299" w14:paraId="543F3E41" w14:textId="77777777" w:rsidTr="0043796C">
      <w:tc>
        <w:tcPr>
          <w:tcW w:w="918" w:type="dxa"/>
        </w:tcPr>
        <w:p w14:paraId="27ECEF91" w14:textId="750533FA" w:rsidR="0088153E" w:rsidRPr="001E692B" w:rsidRDefault="0088153E" w:rsidP="0088153E">
          <w:pPr>
            <w:pStyle w:val="PageNo"/>
          </w:pPr>
          <w:r w:rsidRPr="001E692B">
            <w:fldChar w:fldCharType="begin"/>
          </w:r>
          <w:r w:rsidRPr="001E692B">
            <w:instrText xml:space="preserve"> PAGE   \* MERGEFORMAT </w:instrText>
          </w:r>
          <w:r w:rsidRPr="001E692B">
            <w:fldChar w:fldCharType="separate"/>
          </w:r>
          <w:r w:rsidR="009301E4">
            <w:rPr>
              <w:noProof/>
            </w:rPr>
            <w:t>3</w:t>
          </w:r>
          <w:r w:rsidRPr="001E692B">
            <w:fldChar w:fldCharType="end"/>
          </w:r>
        </w:p>
      </w:tc>
      <w:tc>
        <w:tcPr>
          <w:tcW w:w="7938" w:type="dxa"/>
        </w:tcPr>
        <w:p w14:paraId="47AF57EE" w14:textId="52FC0089" w:rsidR="0088153E" w:rsidRPr="00A70299" w:rsidRDefault="00AA3555" w:rsidP="0088153E">
          <w:pPr>
            <w:pStyle w:val="Footer"/>
          </w:pPr>
          <w:r>
            <w:t>ITSC 20</w:t>
          </w:r>
          <w:r w:rsidR="00B52D8E">
            <w:t>6</w:t>
          </w:r>
          <w:r w:rsidR="0088153E" w:rsidRPr="00A70299">
            <w:t xml:space="preserve">: </w:t>
          </w:r>
          <w:r w:rsidR="00B52D8E">
            <w:t xml:space="preserve">Secure LAN Lab </w:t>
          </w:r>
          <w:r w:rsidR="001B23AA">
            <w:t>2</w:t>
          </w:r>
          <w:r w:rsidR="00B52D8E">
            <w:t xml:space="preserve"> - Setup</w:t>
          </w:r>
        </w:p>
        <w:p w14:paraId="2CCD1F87" w14:textId="3595E543" w:rsidR="0088153E" w:rsidRPr="00A70299" w:rsidRDefault="0088153E" w:rsidP="0088153E">
          <w:pPr>
            <w:pStyle w:val="Copyright"/>
          </w:pPr>
          <w:r w:rsidRPr="00A70299">
            <w:t>© 201</w:t>
          </w:r>
          <w:r w:rsidR="00AA3555">
            <w:t>7</w:t>
          </w:r>
          <w:r>
            <w:t>, Southern Alberta Institute of Technology</w:t>
          </w:r>
        </w:p>
      </w:tc>
    </w:tr>
  </w:tbl>
  <w:p w14:paraId="3104E230" w14:textId="77777777" w:rsidR="002C6414" w:rsidRPr="0088153E" w:rsidRDefault="002C6414" w:rsidP="008815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F802A" w14:textId="1B0ACA58" w:rsidR="00017FD6" w:rsidRDefault="003B0CFB" w:rsidP="00017FD6">
    <w:r>
      <w:t>© 2017</w:t>
    </w:r>
    <w:r w:rsidR="00017FD6">
      <w:t>, Southern Alberta Institute of Technology. All rights reserved.</w:t>
    </w:r>
  </w:p>
  <w:p w14:paraId="6B81DECE" w14:textId="232C2329" w:rsidR="00017FD6" w:rsidRDefault="00017FD6" w:rsidP="00017FD6">
    <w:r>
      <w:t>This publication and materials herein are protected by applicable intellectual property laws.</w:t>
    </w:r>
  </w:p>
  <w:p w14:paraId="65B9C7A0" w14:textId="130561B0" w:rsidR="00017FD6" w:rsidRDefault="00017FD6" w:rsidP="00017FD6">
    <w:r>
      <w:t>Unauthorized reproduction and distribution of this publication in whole or part is prohibited.</w:t>
    </w:r>
  </w:p>
  <w:p w14:paraId="6F4DB428" w14:textId="77777777" w:rsidR="00017FD6" w:rsidRDefault="00017FD6" w:rsidP="00017FD6"/>
  <w:p w14:paraId="508159DB" w14:textId="5B791053" w:rsidR="00017FD6" w:rsidRDefault="00017FD6" w:rsidP="00017FD6">
    <w:r>
      <w:t>For more information, contact:</w:t>
    </w:r>
  </w:p>
  <w:p w14:paraId="0D60F3E3" w14:textId="56AB9BBB" w:rsidR="00017FD6" w:rsidRDefault="00017FD6" w:rsidP="00017FD6">
    <w:r>
      <w:t>Director, Centre for Instructional Technology and Development</w:t>
    </w:r>
  </w:p>
  <w:p w14:paraId="4E741738" w14:textId="6D12960E" w:rsidR="00017FD6" w:rsidRDefault="00017FD6" w:rsidP="00017FD6">
    <w:r>
      <w:t>Southern Alberta Institute of Technology</w:t>
    </w:r>
  </w:p>
  <w:p w14:paraId="10822D5A" w14:textId="73CAE1C3" w:rsidR="00017FD6" w:rsidRDefault="00017FD6" w:rsidP="00017FD6">
    <w:r>
      <w:t>1301 16 Ave. N.W., Calgary, AB T2M 0L4</w:t>
    </w:r>
  </w:p>
  <w:p w14:paraId="7D139869" w14:textId="77777777" w:rsidR="00017FD6" w:rsidRDefault="00017FD6" w:rsidP="00017FD6"/>
  <w:p w14:paraId="4943EC27" w14:textId="77777777" w:rsidR="00017FD6" w:rsidRPr="0088153E" w:rsidRDefault="00017FD6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B48A5" w14:textId="77777777" w:rsidR="007277C7" w:rsidRDefault="007277C7" w:rsidP="007F2B57">
      <w:r>
        <w:separator/>
      </w:r>
    </w:p>
    <w:p w14:paraId="47DEB124" w14:textId="77777777" w:rsidR="007277C7" w:rsidRDefault="007277C7" w:rsidP="007F2B57"/>
    <w:p w14:paraId="453E8BB1" w14:textId="77777777" w:rsidR="007277C7" w:rsidRDefault="007277C7" w:rsidP="007F2B57"/>
  </w:footnote>
  <w:footnote w:type="continuationSeparator" w:id="0">
    <w:p w14:paraId="11BEA9B7" w14:textId="77777777" w:rsidR="007277C7" w:rsidRDefault="007277C7" w:rsidP="007F2B57">
      <w:r>
        <w:continuationSeparator/>
      </w:r>
    </w:p>
    <w:p w14:paraId="5A819E95" w14:textId="77777777" w:rsidR="007277C7" w:rsidRDefault="007277C7" w:rsidP="007F2B57"/>
    <w:p w14:paraId="39AD9072" w14:textId="77777777" w:rsidR="007277C7" w:rsidRDefault="007277C7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94CAE" w14:textId="7C93E373" w:rsidR="002C6414" w:rsidRPr="0088153E" w:rsidRDefault="0088153E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BD0FF0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0377F" w14:textId="6321CB9C" w:rsidR="002C6414" w:rsidRPr="00EF5C89" w:rsidRDefault="0088153E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FC8FE2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213C6" w14:textId="77777777" w:rsidR="00512D26" w:rsidRPr="00EF5C89" w:rsidRDefault="00512D26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BBC92D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520D"/>
    <w:multiLevelType w:val="hybridMultilevel"/>
    <w:tmpl w:val="0E5C5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03535"/>
    <w:multiLevelType w:val="hybridMultilevel"/>
    <w:tmpl w:val="0E5C5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C5"/>
    <w:multiLevelType w:val="hybridMultilevel"/>
    <w:tmpl w:val="6EE6D5DC"/>
    <w:lvl w:ilvl="0" w:tplc="159A0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AA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0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07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8C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64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2A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F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22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4335F3"/>
    <w:multiLevelType w:val="hybridMultilevel"/>
    <w:tmpl w:val="BA84D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B60288"/>
    <w:multiLevelType w:val="hybridMultilevel"/>
    <w:tmpl w:val="A5F0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EF021A"/>
    <w:multiLevelType w:val="hybridMultilevel"/>
    <w:tmpl w:val="B2C0F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1AB"/>
    <w:multiLevelType w:val="hybridMultilevel"/>
    <w:tmpl w:val="5FB66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992FCB"/>
    <w:multiLevelType w:val="multilevel"/>
    <w:tmpl w:val="5132700E"/>
    <w:lvl w:ilvl="0">
      <w:start w:val="1"/>
      <w:numFmt w:val="decimal"/>
      <w:lvlText w:val="%1.0"/>
      <w:lvlJc w:val="left"/>
      <w:pPr>
        <w:ind w:left="660" w:hanging="660"/>
      </w:pPr>
      <w:rPr>
        <w:rFonts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FF" w:themeColor="hyperlink"/>
        <w:u w:val="single"/>
      </w:rPr>
    </w:lvl>
  </w:abstractNum>
  <w:abstractNum w:abstractNumId="12" w15:restartNumberingAfterBreak="0">
    <w:nsid w:val="3F2E0F17"/>
    <w:multiLevelType w:val="multilevel"/>
    <w:tmpl w:val="EEFE0E0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3" w15:restartNumberingAfterBreak="0">
    <w:nsid w:val="3F515171"/>
    <w:multiLevelType w:val="hybridMultilevel"/>
    <w:tmpl w:val="3A7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C1F26"/>
    <w:multiLevelType w:val="multilevel"/>
    <w:tmpl w:val="5302D80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5" w15:restartNumberingAfterBreak="0">
    <w:nsid w:val="489E0E6C"/>
    <w:multiLevelType w:val="hybridMultilevel"/>
    <w:tmpl w:val="0E5C5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454A0"/>
    <w:multiLevelType w:val="hybridMultilevel"/>
    <w:tmpl w:val="9CA62EBE"/>
    <w:lvl w:ilvl="0" w:tplc="8E0CF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4E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A5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EA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3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62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A7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41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CB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2"/>
  </w:num>
  <w:num w:numId="5">
    <w:abstractNumId w:val="18"/>
  </w:num>
  <w:num w:numId="6">
    <w:abstractNumId w:val="3"/>
  </w:num>
  <w:num w:numId="7">
    <w:abstractNumId w:val="20"/>
  </w:num>
  <w:num w:numId="8">
    <w:abstractNumId w:val="1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5"/>
  </w:num>
  <w:num w:numId="15">
    <w:abstractNumId w:val="17"/>
  </w:num>
  <w:num w:numId="16">
    <w:abstractNumId w:val="15"/>
  </w:num>
  <w:num w:numId="17">
    <w:abstractNumId w:val="7"/>
  </w:num>
  <w:num w:numId="18">
    <w:abstractNumId w:val="13"/>
  </w:num>
  <w:num w:numId="19">
    <w:abstractNumId w:val="14"/>
  </w:num>
  <w:num w:numId="20">
    <w:abstractNumId w:val="4"/>
  </w:num>
  <w:num w:numId="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nri St Louis">
    <w15:presenceInfo w15:providerId="None" w15:userId="Henri St Lou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06994"/>
    <w:rsid w:val="00011D38"/>
    <w:rsid w:val="00017FD6"/>
    <w:rsid w:val="0002193B"/>
    <w:rsid w:val="000362BD"/>
    <w:rsid w:val="00036EB7"/>
    <w:rsid w:val="00036F15"/>
    <w:rsid w:val="00041B5E"/>
    <w:rsid w:val="0004384D"/>
    <w:rsid w:val="00051CC6"/>
    <w:rsid w:val="0005300F"/>
    <w:rsid w:val="000537E5"/>
    <w:rsid w:val="00053992"/>
    <w:rsid w:val="000554E3"/>
    <w:rsid w:val="000579BB"/>
    <w:rsid w:val="000703BF"/>
    <w:rsid w:val="00075BCF"/>
    <w:rsid w:val="0009096F"/>
    <w:rsid w:val="00090ACB"/>
    <w:rsid w:val="000944B1"/>
    <w:rsid w:val="00095D68"/>
    <w:rsid w:val="000A2BA8"/>
    <w:rsid w:val="000C0D99"/>
    <w:rsid w:val="000C0F3E"/>
    <w:rsid w:val="000C58FB"/>
    <w:rsid w:val="000D210F"/>
    <w:rsid w:val="000D5A67"/>
    <w:rsid w:val="000D6CD4"/>
    <w:rsid w:val="000F5078"/>
    <w:rsid w:val="0010125A"/>
    <w:rsid w:val="001020E8"/>
    <w:rsid w:val="0010711D"/>
    <w:rsid w:val="00117156"/>
    <w:rsid w:val="0013233B"/>
    <w:rsid w:val="001328B2"/>
    <w:rsid w:val="00144E22"/>
    <w:rsid w:val="001547CE"/>
    <w:rsid w:val="00162316"/>
    <w:rsid w:val="0016421B"/>
    <w:rsid w:val="00165D28"/>
    <w:rsid w:val="00186025"/>
    <w:rsid w:val="00194870"/>
    <w:rsid w:val="001A0046"/>
    <w:rsid w:val="001A0A50"/>
    <w:rsid w:val="001A7B2E"/>
    <w:rsid w:val="001B0A05"/>
    <w:rsid w:val="001B23AA"/>
    <w:rsid w:val="001C77AE"/>
    <w:rsid w:val="001D2757"/>
    <w:rsid w:val="001D399F"/>
    <w:rsid w:val="001E2684"/>
    <w:rsid w:val="001E53ED"/>
    <w:rsid w:val="001E692B"/>
    <w:rsid w:val="001F1521"/>
    <w:rsid w:val="001F470D"/>
    <w:rsid w:val="00230C13"/>
    <w:rsid w:val="0023710B"/>
    <w:rsid w:val="002416EE"/>
    <w:rsid w:val="00242511"/>
    <w:rsid w:val="00247023"/>
    <w:rsid w:val="002518CB"/>
    <w:rsid w:val="00253EC4"/>
    <w:rsid w:val="00257E1E"/>
    <w:rsid w:val="00264C10"/>
    <w:rsid w:val="00273641"/>
    <w:rsid w:val="002760F6"/>
    <w:rsid w:val="00276B8F"/>
    <w:rsid w:val="00282174"/>
    <w:rsid w:val="002C0FDA"/>
    <w:rsid w:val="002C6414"/>
    <w:rsid w:val="002D316C"/>
    <w:rsid w:val="002F1139"/>
    <w:rsid w:val="002F3569"/>
    <w:rsid w:val="002F765A"/>
    <w:rsid w:val="00311CEF"/>
    <w:rsid w:val="00311F98"/>
    <w:rsid w:val="00313C58"/>
    <w:rsid w:val="003152BC"/>
    <w:rsid w:val="0031746A"/>
    <w:rsid w:val="00337BAE"/>
    <w:rsid w:val="00342C34"/>
    <w:rsid w:val="00350155"/>
    <w:rsid w:val="00350648"/>
    <w:rsid w:val="003558B2"/>
    <w:rsid w:val="00357496"/>
    <w:rsid w:val="00371458"/>
    <w:rsid w:val="00373D1D"/>
    <w:rsid w:val="00393D87"/>
    <w:rsid w:val="003A6A22"/>
    <w:rsid w:val="003B0CFB"/>
    <w:rsid w:val="003C7789"/>
    <w:rsid w:val="003E0DF0"/>
    <w:rsid w:val="003E4FEC"/>
    <w:rsid w:val="003F12CC"/>
    <w:rsid w:val="003F1384"/>
    <w:rsid w:val="003F31FE"/>
    <w:rsid w:val="003F3614"/>
    <w:rsid w:val="004054A2"/>
    <w:rsid w:val="00411C90"/>
    <w:rsid w:val="00412481"/>
    <w:rsid w:val="0041303A"/>
    <w:rsid w:val="00425838"/>
    <w:rsid w:val="00426F5E"/>
    <w:rsid w:val="00432E04"/>
    <w:rsid w:val="00433B33"/>
    <w:rsid w:val="004503C5"/>
    <w:rsid w:val="004535E0"/>
    <w:rsid w:val="004540D0"/>
    <w:rsid w:val="00457729"/>
    <w:rsid w:val="00464AA9"/>
    <w:rsid w:val="00475522"/>
    <w:rsid w:val="004862FB"/>
    <w:rsid w:val="004974D2"/>
    <w:rsid w:val="004A51BA"/>
    <w:rsid w:val="004B3928"/>
    <w:rsid w:val="004C465A"/>
    <w:rsid w:val="004C4C4D"/>
    <w:rsid w:val="004C5225"/>
    <w:rsid w:val="004C6B67"/>
    <w:rsid w:val="004D3407"/>
    <w:rsid w:val="004E0A98"/>
    <w:rsid w:val="004E2235"/>
    <w:rsid w:val="0050120A"/>
    <w:rsid w:val="00506CE1"/>
    <w:rsid w:val="00512D26"/>
    <w:rsid w:val="005366D1"/>
    <w:rsid w:val="00551EE2"/>
    <w:rsid w:val="00553AD6"/>
    <w:rsid w:val="00556CD0"/>
    <w:rsid w:val="0055717B"/>
    <w:rsid w:val="00571487"/>
    <w:rsid w:val="0058120D"/>
    <w:rsid w:val="00590F16"/>
    <w:rsid w:val="00595E89"/>
    <w:rsid w:val="005A25B4"/>
    <w:rsid w:val="005A4320"/>
    <w:rsid w:val="005A54F9"/>
    <w:rsid w:val="005A5C3A"/>
    <w:rsid w:val="005B2857"/>
    <w:rsid w:val="005B2B6A"/>
    <w:rsid w:val="005C322D"/>
    <w:rsid w:val="005D2A06"/>
    <w:rsid w:val="005D6163"/>
    <w:rsid w:val="006075E7"/>
    <w:rsid w:val="006148DC"/>
    <w:rsid w:val="00623C7F"/>
    <w:rsid w:val="00644444"/>
    <w:rsid w:val="006543CA"/>
    <w:rsid w:val="00657374"/>
    <w:rsid w:val="00666EA3"/>
    <w:rsid w:val="006A1CDF"/>
    <w:rsid w:val="006A6D5A"/>
    <w:rsid w:val="006C16DE"/>
    <w:rsid w:val="006D0CD0"/>
    <w:rsid w:val="006D0FE0"/>
    <w:rsid w:val="006F44A1"/>
    <w:rsid w:val="00701DE6"/>
    <w:rsid w:val="00703C7D"/>
    <w:rsid w:val="00715028"/>
    <w:rsid w:val="00723846"/>
    <w:rsid w:val="007277C7"/>
    <w:rsid w:val="007343A7"/>
    <w:rsid w:val="00762164"/>
    <w:rsid w:val="007646FF"/>
    <w:rsid w:val="007713E4"/>
    <w:rsid w:val="007753FB"/>
    <w:rsid w:val="00785175"/>
    <w:rsid w:val="0079356D"/>
    <w:rsid w:val="007A5107"/>
    <w:rsid w:val="007B6BA5"/>
    <w:rsid w:val="007C12F5"/>
    <w:rsid w:val="007D01AD"/>
    <w:rsid w:val="007E5769"/>
    <w:rsid w:val="007E7317"/>
    <w:rsid w:val="007F2B57"/>
    <w:rsid w:val="00812F17"/>
    <w:rsid w:val="00835E23"/>
    <w:rsid w:val="008411EE"/>
    <w:rsid w:val="00842EB4"/>
    <w:rsid w:val="00873AE2"/>
    <w:rsid w:val="0088153E"/>
    <w:rsid w:val="008853E9"/>
    <w:rsid w:val="00886A41"/>
    <w:rsid w:val="00894E03"/>
    <w:rsid w:val="00897B0B"/>
    <w:rsid w:val="008A1EC8"/>
    <w:rsid w:val="008B2EBF"/>
    <w:rsid w:val="008B4330"/>
    <w:rsid w:val="008B573D"/>
    <w:rsid w:val="008B5F02"/>
    <w:rsid w:val="008B6EED"/>
    <w:rsid w:val="008C2999"/>
    <w:rsid w:val="008C2E88"/>
    <w:rsid w:val="008C77F3"/>
    <w:rsid w:val="008D2B18"/>
    <w:rsid w:val="008E7053"/>
    <w:rsid w:val="008F7C78"/>
    <w:rsid w:val="00900395"/>
    <w:rsid w:val="00900BDB"/>
    <w:rsid w:val="00903AC8"/>
    <w:rsid w:val="009155B1"/>
    <w:rsid w:val="00916B16"/>
    <w:rsid w:val="009213A0"/>
    <w:rsid w:val="009215F3"/>
    <w:rsid w:val="00926A68"/>
    <w:rsid w:val="009301E4"/>
    <w:rsid w:val="00935B3E"/>
    <w:rsid w:val="00955C37"/>
    <w:rsid w:val="00956AFF"/>
    <w:rsid w:val="00960C3D"/>
    <w:rsid w:val="00964C14"/>
    <w:rsid w:val="00970B47"/>
    <w:rsid w:val="009744B7"/>
    <w:rsid w:val="00975EE7"/>
    <w:rsid w:val="00975F19"/>
    <w:rsid w:val="009A557C"/>
    <w:rsid w:val="009A7E0D"/>
    <w:rsid w:val="009C1F3C"/>
    <w:rsid w:val="009C3A72"/>
    <w:rsid w:val="009C77F7"/>
    <w:rsid w:val="009F6C19"/>
    <w:rsid w:val="00A00E6C"/>
    <w:rsid w:val="00A024B0"/>
    <w:rsid w:val="00A07387"/>
    <w:rsid w:val="00A213D6"/>
    <w:rsid w:val="00A300E3"/>
    <w:rsid w:val="00A45EC3"/>
    <w:rsid w:val="00A45FB0"/>
    <w:rsid w:val="00A504CA"/>
    <w:rsid w:val="00A5077E"/>
    <w:rsid w:val="00A600BD"/>
    <w:rsid w:val="00A66560"/>
    <w:rsid w:val="00A70299"/>
    <w:rsid w:val="00A86C79"/>
    <w:rsid w:val="00A91102"/>
    <w:rsid w:val="00AA177B"/>
    <w:rsid w:val="00AA2C0E"/>
    <w:rsid w:val="00AA3555"/>
    <w:rsid w:val="00AB152B"/>
    <w:rsid w:val="00AC0083"/>
    <w:rsid w:val="00AC01A7"/>
    <w:rsid w:val="00AC0832"/>
    <w:rsid w:val="00AC197D"/>
    <w:rsid w:val="00AC1CB5"/>
    <w:rsid w:val="00AC3A6B"/>
    <w:rsid w:val="00AF285B"/>
    <w:rsid w:val="00AF3B24"/>
    <w:rsid w:val="00AF5DBD"/>
    <w:rsid w:val="00AF7CDD"/>
    <w:rsid w:val="00B074E1"/>
    <w:rsid w:val="00B178AE"/>
    <w:rsid w:val="00B221B1"/>
    <w:rsid w:val="00B3168D"/>
    <w:rsid w:val="00B317F4"/>
    <w:rsid w:val="00B4401E"/>
    <w:rsid w:val="00B52D8E"/>
    <w:rsid w:val="00B53BF5"/>
    <w:rsid w:val="00B6174B"/>
    <w:rsid w:val="00B61821"/>
    <w:rsid w:val="00B638AF"/>
    <w:rsid w:val="00B66B8A"/>
    <w:rsid w:val="00B7306A"/>
    <w:rsid w:val="00B97B1D"/>
    <w:rsid w:val="00BA4726"/>
    <w:rsid w:val="00BB3F7A"/>
    <w:rsid w:val="00BB7F5D"/>
    <w:rsid w:val="00BC7C9F"/>
    <w:rsid w:val="00BE4D23"/>
    <w:rsid w:val="00BF377E"/>
    <w:rsid w:val="00C01287"/>
    <w:rsid w:val="00C021F2"/>
    <w:rsid w:val="00C10994"/>
    <w:rsid w:val="00C10B87"/>
    <w:rsid w:val="00C23FEE"/>
    <w:rsid w:val="00C24CD4"/>
    <w:rsid w:val="00C42E7B"/>
    <w:rsid w:val="00C43AB3"/>
    <w:rsid w:val="00C52086"/>
    <w:rsid w:val="00C52864"/>
    <w:rsid w:val="00C577BB"/>
    <w:rsid w:val="00C72591"/>
    <w:rsid w:val="00C81E39"/>
    <w:rsid w:val="00C91BB9"/>
    <w:rsid w:val="00C964E5"/>
    <w:rsid w:val="00CA271C"/>
    <w:rsid w:val="00CA6375"/>
    <w:rsid w:val="00CC08CE"/>
    <w:rsid w:val="00CC0FE8"/>
    <w:rsid w:val="00CC4ABC"/>
    <w:rsid w:val="00CC55E1"/>
    <w:rsid w:val="00CD04A5"/>
    <w:rsid w:val="00CD0BF9"/>
    <w:rsid w:val="00CE6287"/>
    <w:rsid w:val="00D00BE5"/>
    <w:rsid w:val="00D043D8"/>
    <w:rsid w:val="00D058A1"/>
    <w:rsid w:val="00D143F7"/>
    <w:rsid w:val="00D16B6C"/>
    <w:rsid w:val="00D250AC"/>
    <w:rsid w:val="00D26144"/>
    <w:rsid w:val="00D4672E"/>
    <w:rsid w:val="00D51594"/>
    <w:rsid w:val="00D60049"/>
    <w:rsid w:val="00D601EB"/>
    <w:rsid w:val="00D64C23"/>
    <w:rsid w:val="00D664EC"/>
    <w:rsid w:val="00D74B2C"/>
    <w:rsid w:val="00D775E3"/>
    <w:rsid w:val="00D863CF"/>
    <w:rsid w:val="00DB0871"/>
    <w:rsid w:val="00DB3942"/>
    <w:rsid w:val="00DC3BFD"/>
    <w:rsid w:val="00DC55FB"/>
    <w:rsid w:val="00DC7B81"/>
    <w:rsid w:val="00DD2035"/>
    <w:rsid w:val="00DD612B"/>
    <w:rsid w:val="00DE4B75"/>
    <w:rsid w:val="00DF124E"/>
    <w:rsid w:val="00E00E9B"/>
    <w:rsid w:val="00E026F5"/>
    <w:rsid w:val="00E02798"/>
    <w:rsid w:val="00E070CA"/>
    <w:rsid w:val="00E0749B"/>
    <w:rsid w:val="00E22232"/>
    <w:rsid w:val="00E22447"/>
    <w:rsid w:val="00E26D34"/>
    <w:rsid w:val="00E33820"/>
    <w:rsid w:val="00E45F6E"/>
    <w:rsid w:val="00E528C4"/>
    <w:rsid w:val="00E5353D"/>
    <w:rsid w:val="00E548FA"/>
    <w:rsid w:val="00E552DA"/>
    <w:rsid w:val="00E56E10"/>
    <w:rsid w:val="00E630E5"/>
    <w:rsid w:val="00E64327"/>
    <w:rsid w:val="00E7012B"/>
    <w:rsid w:val="00E70FE0"/>
    <w:rsid w:val="00E7460A"/>
    <w:rsid w:val="00E75146"/>
    <w:rsid w:val="00EA0ED5"/>
    <w:rsid w:val="00EA33DA"/>
    <w:rsid w:val="00EB176F"/>
    <w:rsid w:val="00EC5E6E"/>
    <w:rsid w:val="00EC77BE"/>
    <w:rsid w:val="00ED3282"/>
    <w:rsid w:val="00EF2EBA"/>
    <w:rsid w:val="00EF5C89"/>
    <w:rsid w:val="00F03265"/>
    <w:rsid w:val="00F04DBA"/>
    <w:rsid w:val="00F0551D"/>
    <w:rsid w:val="00F07195"/>
    <w:rsid w:val="00F116E0"/>
    <w:rsid w:val="00F33A84"/>
    <w:rsid w:val="00F609AF"/>
    <w:rsid w:val="00F62EC0"/>
    <w:rsid w:val="00F6742F"/>
    <w:rsid w:val="00F8021A"/>
    <w:rsid w:val="00F85084"/>
    <w:rsid w:val="00F8588C"/>
    <w:rsid w:val="00F85962"/>
    <w:rsid w:val="00F91646"/>
    <w:rsid w:val="00F9655A"/>
    <w:rsid w:val="00FA2DA1"/>
    <w:rsid w:val="00FA3A5B"/>
    <w:rsid w:val="00FB3AC4"/>
    <w:rsid w:val="00FB3D74"/>
    <w:rsid w:val="00FB593F"/>
    <w:rsid w:val="00FC1CFE"/>
    <w:rsid w:val="00FE6010"/>
    <w:rsid w:val="00FF2185"/>
    <w:rsid w:val="00FF480E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536F82A5"/>
  <w15:docId w15:val="{3B9664F5-1E6E-4CE6-AEF4-B1B0C9E8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customStyle="1" w:styleId="Source">
    <w:name w:val="Source"/>
    <w:basedOn w:val="SAITCaption"/>
    <w:qFormat/>
    <w:rsid w:val="00C72591"/>
    <w:pPr>
      <w:spacing w:before="0" w:after="0"/>
    </w:pPr>
    <w:rPr>
      <w:b w:val="0"/>
      <w:sz w:val="20"/>
      <w:szCs w:val="20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01CEC-E274-4F4C-BA0A-0E887CFD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0</TotalTime>
  <Pages>7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Henri St Louis</cp:lastModifiedBy>
  <cp:revision>2</cp:revision>
  <cp:lastPrinted>2016-10-25T21:35:00Z</cp:lastPrinted>
  <dcterms:created xsi:type="dcterms:W3CDTF">2019-01-18T14:57:00Z</dcterms:created>
  <dcterms:modified xsi:type="dcterms:W3CDTF">2019-01-18T14:57:00Z</dcterms:modified>
</cp:coreProperties>
</file>